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Pr="00BE7E44" w:rsidRDefault="0011157A">
      <w:pPr>
        <w:rPr>
          <w:lang w:val="ru-RU"/>
        </w:rPr>
      </w:pPr>
      <w:r>
        <w:t>A</w:t>
      </w:r>
      <w:r w:rsidR="00287B62">
        <w:t>lt</w:t>
      </w:r>
    </w:p>
    <w:p w:rsidR="0011157A" w:rsidRDefault="0011157A">
      <w:pPr>
        <w:rPr>
          <w:lang w:val="ru-RU"/>
        </w:rPr>
      </w:pPr>
      <w:r>
        <w:rPr>
          <w:lang w:val="ru-RU"/>
        </w:rPr>
        <w:t>Вторая запись</w:t>
      </w:r>
    </w:p>
    <w:p w:rsidR="00BE7E44" w:rsidRPr="0011157A" w:rsidRDefault="00BE7E44">
      <w:pPr>
        <w:rPr>
          <w:lang w:val="ru-RU"/>
        </w:rPr>
      </w:pPr>
      <w:proofErr w:type="spellStart"/>
      <w:r>
        <w:rPr>
          <w:lang w:val="ru-RU"/>
        </w:rPr>
        <w:t>Треться</w:t>
      </w:r>
      <w:proofErr w:type="spellEnd"/>
      <w:r>
        <w:rPr>
          <w:lang w:val="ru-RU"/>
        </w:rPr>
        <w:t xml:space="preserve"> запись из мастера</w:t>
      </w:r>
      <w:bookmarkStart w:id="0" w:name="_GoBack"/>
      <w:bookmarkEnd w:id="0"/>
    </w:p>
    <w:sectPr w:rsidR="00BE7E44" w:rsidRPr="0011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11157A"/>
    <w:rsid w:val="00287B62"/>
    <w:rsid w:val="002F245A"/>
    <w:rsid w:val="009A3D9E"/>
    <w:rsid w:val="00B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2016-03-03T13:55:00Z</dcterms:created>
  <dcterms:modified xsi:type="dcterms:W3CDTF">2016-03-03T14:13:00Z</dcterms:modified>
</cp:coreProperties>
</file>